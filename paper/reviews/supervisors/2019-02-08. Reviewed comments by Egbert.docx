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A4CC2" w14:textId="77777777" w:rsidR="003D5EE4" w:rsidRDefault="00794545">
      <w:pPr>
        <w:pStyle w:val="Title"/>
      </w:pPr>
      <w:r>
        <w:t>Response to reviewer</w:t>
      </w:r>
    </w:p>
    <w:p w14:paraId="00BFA6E4" w14:textId="77777777" w:rsidR="003D5EE4" w:rsidRDefault="00794545">
      <w:pPr>
        <w:pStyle w:val="Author"/>
      </w:pPr>
      <w:r>
        <w:t>Pablo Rodríguez-Sánchez</w:t>
      </w:r>
    </w:p>
    <w:p w14:paraId="53722868" w14:textId="77777777" w:rsidR="00A54453" w:rsidRDefault="00794545" w:rsidP="00A54453">
      <w:pPr>
        <w:pStyle w:val="Date"/>
      </w:pPr>
      <w:r>
        <w:t>February 8, 2019</w:t>
      </w:r>
      <w:bookmarkStart w:id="0" w:name="comments-from-am.nat"/>
      <w:bookmarkEnd w:id="0"/>
    </w:p>
    <w:p w14:paraId="5D8504BB" w14:textId="77777777" w:rsidR="003D5EE4" w:rsidRDefault="00794545">
      <w:pPr>
        <w:pStyle w:val="Heading1"/>
      </w:pPr>
      <w:r>
        <w:t>Comments from Am.Nat</w:t>
      </w:r>
    </w:p>
    <w:p w14:paraId="53137544" w14:textId="77777777" w:rsidR="003D5EE4" w:rsidRDefault="00794545">
      <w:pPr>
        <w:pStyle w:val="Compact"/>
        <w:numPr>
          <w:ilvl w:val="0"/>
          <w:numId w:val="3"/>
        </w:numPr>
      </w:pPr>
      <w:r>
        <w:t>Id: #58706</w:t>
      </w:r>
    </w:p>
    <w:p w14:paraId="2C868ACB" w14:textId="77777777" w:rsidR="00A54453" w:rsidRDefault="00A54453" w:rsidP="00A54453">
      <w:pPr>
        <w:pStyle w:val="Compact"/>
      </w:pPr>
    </w:p>
    <w:p w14:paraId="40876676" w14:textId="77777777" w:rsidR="00A54453" w:rsidRDefault="00A54453" w:rsidP="00A54453">
      <w:pPr>
        <w:pStyle w:val="Compact"/>
        <w:rPr>
          <w:ins w:id="1" w:author="Egbert van Nes" w:date="2019-02-08T16:54:00Z"/>
        </w:rPr>
      </w:pPr>
      <w:ins w:id="2" w:author="Egbert van Nes" w:date="2019-02-08T16:54:00Z">
        <w:r>
          <w:t>Dear Editor</w:t>
        </w:r>
      </w:ins>
    </w:p>
    <w:p w14:paraId="2572991B" w14:textId="77777777" w:rsidR="00A54453" w:rsidRDefault="00A54453" w:rsidP="00A54453">
      <w:pPr>
        <w:pStyle w:val="Compact"/>
        <w:rPr>
          <w:ins w:id="3" w:author="Egbert van Nes" w:date="2019-02-08T16:54:00Z"/>
        </w:rPr>
      </w:pPr>
    </w:p>
    <w:p w14:paraId="38686B4A" w14:textId="77777777" w:rsidR="00A54453" w:rsidRDefault="00A54453" w:rsidP="00A54453">
      <w:pPr>
        <w:pStyle w:val="Compact"/>
        <w:rPr>
          <w:ins w:id="4" w:author="Egbert van Nes" w:date="2019-02-08T16:56:00Z"/>
        </w:rPr>
      </w:pPr>
      <w:ins w:id="5" w:author="Egbert van Nes" w:date="2019-02-08T16:54:00Z">
        <w:r>
          <w:t xml:space="preserve">Please find attached our revised manuscript </w:t>
        </w:r>
      </w:ins>
      <w:ins w:id="6" w:author="Egbert van Nes" w:date="2019-02-08T16:55:00Z">
        <w:r>
          <w:t xml:space="preserve">“...”. </w:t>
        </w:r>
      </w:ins>
    </w:p>
    <w:p w14:paraId="18E8BE7E" w14:textId="77777777" w:rsidR="00D55BCE" w:rsidRDefault="00A54453" w:rsidP="00A54453">
      <w:pPr>
        <w:pStyle w:val="Compact"/>
        <w:rPr>
          <w:ins w:id="7" w:author="Egbert van Nes" w:date="2019-02-08T17:00:00Z"/>
        </w:rPr>
      </w:pPr>
      <w:ins w:id="8" w:author="Egbert van Nes" w:date="2019-02-08T16:55:00Z">
        <w:r>
          <w:t>We thank</w:t>
        </w:r>
      </w:ins>
      <w:ins w:id="9" w:author="Egbert van Nes" w:date="2019-02-08T16:56:00Z">
        <w:r>
          <w:t xml:space="preserve"> the editors </w:t>
        </w:r>
        <w:r>
          <w:t xml:space="preserve">for their </w:t>
        </w:r>
        <w:r>
          <w:t xml:space="preserve">useful </w:t>
        </w:r>
        <w:r>
          <w:t xml:space="preserve">suggestions. </w:t>
        </w:r>
      </w:ins>
      <w:ins w:id="10" w:author="Egbert van Nes" w:date="2019-02-08T16:57:00Z">
        <w:r>
          <w:t xml:space="preserve">In this revision we </w:t>
        </w:r>
      </w:ins>
      <w:ins w:id="11" w:author="Egbert van Nes" w:date="2019-02-08T16:58:00Z">
        <w:r>
          <w:t xml:space="preserve">now relate our results directly to biodiversity, which was indeed missing in the previous version. </w:t>
        </w:r>
      </w:ins>
      <w:ins w:id="12" w:author="Egbert van Nes" w:date="2019-02-08T17:00:00Z">
        <w:r>
          <w:t>We now show th</w:t>
        </w:r>
        <w:r w:rsidR="00D55BCE">
          <w:t xml:space="preserve">at </w:t>
        </w:r>
      </w:ins>
      <w:ins w:id="13" w:author="Egbert van Nes" w:date="2019-02-08T17:07:00Z">
        <w:r w:rsidR="00D55BCE">
          <w:t>not only the probability of chaos but also</w:t>
        </w:r>
      </w:ins>
      <w:ins w:id="14" w:author="Egbert van Nes" w:date="2019-02-08T17:00:00Z">
        <w:r w:rsidR="00D55BCE">
          <w:t xml:space="preserve"> the biodiversity peaks if prey are </w:t>
        </w:r>
        <w:r>
          <w:t xml:space="preserve">close to neutrality. </w:t>
        </w:r>
      </w:ins>
      <w:ins w:id="15" w:author="Egbert van Nes" w:date="2019-02-08T17:01:00Z">
        <w:r w:rsidR="00D55BCE">
          <w:t>Additionally we show that cyclic dynamics also leads to a</w:t>
        </w:r>
      </w:ins>
      <w:ins w:id="16" w:author="Egbert van Nes" w:date="2019-02-08T17:10:00Z">
        <w:r w:rsidR="00D55BCE">
          <w:t xml:space="preserve"> strong</w:t>
        </w:r>
      </w:ins>
      <w:ins w:id="17" w:author="Egbert van Nes" w:date="2019-02-08T17:01:00Z">
        <w:r w:rsidR="00D55BCE">
          <w:t xml:space="preserve"> increase</w:t>
        </w:r>
      </w:ins>
      <w:ins w:id="18" w:author="Egbert van Nes" w:date="2019-02-08T17:10:00Z">
        <w:r w:rsidR="00D55BCE">
          <w:t xml:space="preserve"> </w:t>
        </w:r>
      </w:ins>
      <w:ins w:id="19" w:author="Egbert van Nes" w:date="2019-02-08T17:01:00Z">
        <w:r w:rsidR="00D55BCE">
          <w:t>in the number of species</w:t>
        </w:r>
      </w:ins>
      <w:ins w:id="20" w:author="Egbert van Nes" w:date="2019-02-08T17:03:00Z">
        <w:r w:rsidR="00D55BCE">
          <w:t xml:space="preserve"> </w:t>
        </w:r>
      </w:ins>
      <w:ins w:id="21" w:author="Egbert van Nes" w:date="2019-02-08T17:09:00Z">
        <w:r w:rsidR="00D55BCE">
          <w:t xml:space="preserve">although this effect was </w:t>
        </w:r>
      </w:ins>
      <w:ins w:id="22" w:author="Egbert van Nes" w:date="2019-02-08T17:03:00Z">
        <w:r w:rsidR="00D55BCE">
          <w:t xml:space="preserve">consistently lower than </w:t>
        </w:r>
      </w:ins>
      <w:ins w:id="23" w:author="Egbert van Nes" w:date="2019-02-08T17:09:00Z">
        <w:r w:rsidR="00D55BCE">
          <w:t>for</w:t>
        </w:r>
      </w:ins>
      <w:ins w:id="24" w:author="Egbert van Nes" w:date="2019-02-08T17:03:00Z">
        <w:r w:rsidR="00D55BCE">
          <w:t xml:space="preserve"> similar chaotic solutions</w:t>
        </w:r>
      </w:ins>
      <w:ins w:id="25" w:author="Egbert van Nes" w:date="2019-02-08T17:01:00Z">
        <w:r w:rsidR="00D55BCE">
          <w:t xml:space="preserve">. </w:t>
        </w:r>
      </w:ins>
    </w:p>
    <w:p w14:paraId="33E09BA0" w14:textId="77777777" w:rsidR="00A54453" w:rsidRDefault="00A54453" w:rsidP="00A54453">
      <w:pPr>
        <w:pStyle w:val="Compact"/>
        <w:rPr>
          <w:ins w:id="26" w:author="Egbert van Nes" w:date="2019-02-08T17:04:00Z"/>
        </w:rPr>
      </w:pPr>
    </w:p>
    <w:p w14:paraId="4ABF1746" w14:textId="77777777" w:rsidR="00D55BCE" w:rsidRDefault="00D55BCE" w:rsidP="00A54453">
      <w:pPr>
        <w:pStyle w:val="Compact"/>
        <w:rPr>
          <w:ins w:id="27" w:author="Egbert van Nes" w:date="2019-02-08T17:04:00Z"/>
        </w:rPr>
      </w:pPr>
      <w:ins w:id="28" w:author="Egbert van Nes" w:date="2019-02-08T17:04:00Z">
        <w:r>
          <w:t>We also considered all other minor suggestions, see details below.</w:t>
        </w:r>
      </w:ins>
    </w:p>
    <w:p w14:paraId="1FECC394" w14:textId="77777777" w:rsidR="00D55BCE" w:rsidRDefault="00D55BCE" w:rsidP="00A54453">
      <w:pPr>
        <w:pStyle w:val="Compact"/>
        <w:rPr>
          <w:ins w:id="29" w:author="Egbert van Nes" w:date="2019-02-08T17:05:00Z"/>
        </w:rPr>
      </w:pPr>
    </w:p>
    <w:p w14:paraId="5917D4DD" w14:textId="77777777" w:rsidR="00D55BCE" w:rsidRDefault="00D55BCE" w:rsidP="00A54453">
      <w:pPr>
        <w:pStyle w:val="Compact"/>
        <w:rPr>
          <w:ins w:id="30" w:author="Egbert van Nes" w:date="2019-02-08T17:06:00Z"/>
        </w:rPr>
      </w:pPr>
      <w:ins w:id="31" w:author="Egbert van Nes" w:date="2019-02-08T17:05:00Z">
        <w:r>
          <w:t xml:space="preserve">We believe that the revised manuscript  has improved significantly and hope </w:t>
        </w:r>
      </w:ins>
      <w:ins w:id="32" w:author="Egbert van Nes" w:date="2019-02-08T17:06:00Z">
        <w:r>
          <w:t>th</w:t>
        </w:r>
      </w:ins>
      <w:ins w:id="33" w:author="Egbert van Nes" w:date="2019-02-08T17:10:00Z">
        <w:r>
          <w:t>at it</w:t>
        </w:r>
      </w:ins>
      <w:ins w:id="34" w:author="Egbert van Nes" w:date="2019-02-08T17:06:00Z">
        <w:r>
          <w:t xml:space="preserve"> is now suitable for the American Naturalist.</w:t>
        </w:r>
      </w:ins>
    </w:p>
    <w:p w14:paraId="024E02CC" w14:textId="77777777" w:rsidR="00D55BCE" w:rsidRDefault="00D55BCE" w:rsidP="00A54453">
      <w:pPr>
        <w:pStyle w:val="Compact"/>
        <w:rPr>
          <w:ins w:id="35" w:author="Egbert van Nes" w:date="2019-02-08T17:06:00Z"/>
        </w:rPr>
      </w:pPr>
    </w:p>
    <w:p w14:paraId="05CDFDCA" w14:textId="77777777" w:rsidR="00D55BCE" w:rsidRDefault="00D55BCE" w:rsidP="00A54453">
      <w:pPr>
        <w:pStyle w:val="Compact"/>
        <w:rPr>
          <w:ins w:id="36" w:author="Egbert van Nes" w:date="2019-02-08T17:06:00Z"/>
        </w:rPr>
      </w:pPr>
      <w:ins w:id="37" w:author="Egbert van Nes" w:date="2019-02-08T17:06:00Z">
        <w:r>
          <w:t>Best regards</w:t>
        </w:r>
      </w:ins>
    </w:p>
    <w:p w14:paraId="4A8DF245" w14:textId="77777777" w:rsidR="00D55BCE" w:rsidRDefault="00D55BCE" w:rsidP="00A54453">
      <w:pPr>
        <w:pStyle w:val="Compact"/>
        <w:rPr>
          <w:ins w:id="38" w:author="Egbert van Nes" w:date="2019-02-08T17:06:00Z"/>
        </w:rPr>
      </w:pPr>
    </w:p>
    <w:p w14:paraId="42942144" w14:textId="77777777" w:rsidR="00D55BCE" w:rsidRDefault="00D55BCE" w:rsidP="00A54453">
      <w:pPr>
        <w:pStyle w:val="Compact"/>
        <w:rPr>
          <w:ins w:id="39" w:author="Egbert van Nes" w:date="2019-02-08T17:00:00Z"/>
        </w:rPr>
      </w:pPr>
      <w:ins w:id="40" w:author="Egbert van Nes" w:date="2019-02-08T17:06:00Z">
        <w:r>
          <w:t xml:space="preserve">Pablo </w:t>
        </w:r>
        <w:r>
          <w:t>Rodríguez-Sánchez</w:t>
        </w:r>
      </w:ins>
    </w:p>
    <w:p w14:paraId="47CD00F3" w14:textId="77777777" w:rsidR="00A54453" w:rsidRDefault="00A54453" w:rsidP="00A54453">
      <w:pPr>
        <w:pStyle w:val="Compact"/>
      </w:pPr>
    </w:p>
    <w:p w14:paraId="1EAA3C8D" w14:textId="77777777" w:rsidR="003D5EE4" w:rsidRDefault="00794545">
      <w:pPr>
        <w:pStyle w:val="Heading2"/>
      </w:pPr>
      <w:bookmarkStart w:id="41" w:name="editors-comments"/>
      <w:bookmarkEnd w:id="41"/>
      <w:r>
        <w:t>Editor’s comments</w:t>
      </w:r>
    </w:p>
    <w:p w14:paraId="03E1B1A3" w14:textId="77777777" w:rsidR="003D5EE4" w:rsidRDefault="00794545">
      <w:pPr>
        <w:pStyle w:val="FirstParagraph"/>
      </w:pPr>
      <w:r>
        <w:t>Dear Author:</w:t>
      </w:r>
    </w:p>
    <w:p w14:paraId="0468677A" w14:textId="77777777" w:rsidR="003D5EE4" w:rsidRDefault="00794545">
      <w:pPr>
        <w:pStyle w:val="BodyText"/>
      </w:pPr>
      <w:r>
        <w:t xml:space="preserve">The Editorial Board of The American Naturalist has reached a decision regarding your article, “Neutral competition boosts chaos in food webs.” Your manuscript has been evaluated by Dr. Christopher A. Klausmeier, one of our Associate Editors. After reading the manuscript and Dr. Klausmeier’s comments (below), I find myself in agreement with the Associate Editor’s recommendation. Consequently, I regret to inform you that I cannot accept your manuscript for publication in The American Naturalist. However, we believe that, if the concerns outlined below can be addressed, your paper could move forward </w:t>
      </w:r>
      <w:r>
        <w:lastRenderedPageBreak/>
        <w:t>successfully here. Therefore, I have assigned Decline Without Prejudice, a decision that allows you to resubmit this manuscript at some point in the future.</w:t>
      </w:r>
    </w:p>
    <w:p w14:paraId="34565BB5" w14:textId="77777777" w:rsidR="003D5EE4" w:rsidRDefault="00794545">
      <w:pPr>
        <w:pStyle w:val="BodyText"/>
      </w:pPr>
      <w:r>
        <w:t xml:space="preserve">I was interested to read about your work attacking the longstanding question of how so many species coexist in natural communities. By constructing an analyzing a model that integrates the effects of two factors thought to promote coexistence independently, you show that conditions of near neutrality coincide with an increased likelihood of chaotic dynamics. This result could suggest a novel mechanism by which near neutrality promotes species diversity. Along with Dr. Klausmeier, I find this result intriguing, but I also share his concern that </w:t>
      </w:r>
      <w:r>
        <w:rPr>
          <w:b/>
        </w:rPr>
        <w:t>showing that near neutrality promotes chaotic dynamics falls short of a demonstration of effects on species coexistence</w:t>
      </w:r>
      <w:r>
        <w:t xml:space="preserve">. I think </w:t>
      </w:r>
      <w:r>
        <w:rPr>
          <w:b/>
        </w:rPr>
        <w:t>relating the conditions in the model directly to increased species diversity would be necessary</w:t>
      </w:r>
      <w:r>
        <w:t xml:space="preserve"> to make a convincing case that would be relevant for a broad audience. In addition, from the perspective of an empirical biologist, I found the strong emphasis of the discussion on technical aspects of the modeling to suggest that as currently composed, the paper is aimed at an audience with a stronger focus on theory than ours. I do agree that with further development your modeling along the lines suggested by Dr. Klausmeier, an expanded biological interpretation of the results, and a clearer and more focused text, this work could support a contribution of interest to our readers. Thus, I agree entirely with the recommendation to decline the paper without prejudice, which offers the option to resubmit after substantial further revision that fully addresses of all of the input from the Associate Editor.</w:t>
      </w:r>
    </w:p>
    <w:p w14:paraId="700904EB" w14:textId="77777777" w:rsidR="003D5EE4" w:rsidRDefault="00794545">
      <w:pPr>
        <w:pStyle w:val="BodyText"/>
      </w:pPr>
      <w:r>
        <w:t>In light of these significant concerns, but in recognition of the strengths of the paper, I have assigned a decision of Decline Without Prejudice. This means that we find promise in your paper, but have found it to have substantial weaknesses that prevent us from clearly evaluating its merit. This decision does mean that if you feel you can successfully address our concerns, we would be willing to consider submission of a greatly revised manuscript. Such a manuscript would be considered a new submission, subject to full review.</w:t>
      </w:r>
    </w:p>
    <w:p w14:paraId="250EA73B" w14:textId="77777777" w:rsidR="003D5EE4" w:rsidRDefault="00794545">
      <w:pPr>
        <w:pStyle w:val="BodyText"/>
      </w:pPr>
      <w:r>
        <w:t>Please upload a detailed cover letter explaining your responses to the comments. This letter will be available to any subsequent reviewers, so do avoid identifying yourselves if you wish to maintain double blind anonymity.</w:t>
      </w:r>
    </w:p>
    <w:p w14:paraId="3E323FA7" w14:textId="77777777" w:rsidR="003D5EE4" w:rsidRDefault="00794545">
      <w:pPr>
        <w:pStyle w:val="BodyText"/>
      </w:pPr>
      <w:r>
        <w:t>Our journal is under extreme competition for space among many excellent articles, so we are forced to consider the value of a paper relative to the number of pages it requires. Therefore, please be careful in your revision not to add to the length, and any ability to condense a bit here and there would be appreciated.</w:t>
      </w:r>
    </w:p>
    <w:p w14:paraId="28C0AC81" w14:textId="77777777" w:rsidR="003D5EE4" w:rsidRDefault="00794545">
      <w:pPr>
        <w:pStyle w:val="BodyText"/>
      </w:pPr>
      <w:r>
        <w:t>To some extent, we are suggesting that you submit a revision quite different from the present paper. I fully realize that is something that you may not wish to do. Regardless of whether or not you choose to re-submit, we thank you for considering The American Naturalist as an outlet for your manuscript, and wish you the best with your continued research.</w:t>
      </w:r>
    </w:p>
    <w:p w14:paraId="02A6AB9B" w14:textId="77777777" w:rsidR="003D5EE4" w:rsidRDefault="00794545">
      <w:pPr>
        <w:pStyle w:val="BodyText"/>
      </w:pPr>
      <w:r>
        <w:t>Sincerely,</w:t>
      </w:r>
    </w:p>
    <w:p w14:paraId="4F120B83" w14:textId="77777777" w:rsidR="003D5EE4" w:rsidRDefault="00794545">
      <w:pPr>
        <w:pStyle w:val="BodyText"/>
      </w:pPr>
      <w:r>
        <w:t>Alice A. Winn Editor American Naturalist</w:t>
      </w:r>
    </w:p>
    <w:p w14:paraId="02506EE5" w14:textId="77777777" w:rsidR="003D5EE4" w:rsidRDefault="00794545">
      <w:pPr>
        <w:pStyle w:val="Heading2"/>
      </w:pPr>
      <w:bookmarkStart w:id="42" w:name="associate-editors-comments"/>
      <w:bookmarkEnd w:id="42"/>
      <w:r>
        <w:lastRenderedPageBreak/>
        <w:t>Associate editor’s comments</w:t>
      </w:r>
    </w:p>
    <w:p w14:paraId="62BB0A8D" w14:textId="77777777" w:rsidR="003D5EE4" w:rsidRDefault="00794545">
      <w:pPr>
        <w:pStyle w:val="FirstParagraph"/>
      </w:pPr>
      <w:r>
        <w:t>Dear Alice,</w:t>
      </w:r>
    </w:p>
    <w:p w14:paraId="3C90A861" w14:textId="77777777" w:rsidR="003D5EE4" w:rsidRDefault="00794545">
      <w:pPr>
        <w:pStyle w:val="BodyText"/>
      </w:pPr>
      <w:r>
        <w:t>I’ve given the manuscript “Neutral competition boosts chaos in food webs” by Pablo Rodríguez-Sánchez &amp; colleagues a careful reading. The authors use a multi-prey, multi-predator model where prey compete according to a Lotka-Volterra model with random competition coefficients and predators have random diets with type-II functional responses. Varying the average strength of interspecific to intraspecific competition from stabilized to neutral to destabilized, the authors show that the likelihood of chaos is maximal when competition is on average neutral. They conclude that neutrality can enhance coexistence by promoting chaos, because other studies have shown that chaotic dynamics can allow species to coexist that otherwise couldn’t.</w:t>
      </w:r>
    </w:p>
    <w:p w14:paraId="149863F6" w14:textId="77777777" w:rsidR="003D5EE4" w:rsidRDefault="00794545">
      <w:pPr>
        <w:pStyle w:val="BodyText"/>
      </w:pPr>
      <w:r>
        <w:t xml:space="preserve">The idea is certainly intriguing, but it needs much more development. The authors’ argument, summarized in Fig. 5, is that average neutrality of competitors promotes coexistence because 1) other models have shown that chaos is associated with supersaturated species coexistence and 2) average neutrality promotes chaos in this model. However, just because some other models show that chaos is associated with (and perhaps causes) increased diversity, it doesn’t necessarily follow that it is the case here. Despite framing the paper as one of maintenance of diversity, the authors do not actually investigate coexistence / diversity in their model, only likelihood of chaos. </w:t>
      </w:r>
      <w:r>
        <w:rPr>
          <w:b/>
        </w:rPr>
        <w:t>It will take more to make a convincing argument that chaotic dynamics enhances species coexistence here</w:t>
      </w:r>
      <w:r>
        <w:t>.</w:t>
      </w:r>
    </w:p>
    <w:p w14:paraId="353F9C39" w14:textId="77777777" w:rsidR="002B7667" w:rsidRPr="002B7667" w:rsidRDefault="002B7667">
      <w:pPr>
        <w:pStyle w:val="BodyText"/>
        <w:rPr>
          <w:ins w:id="43" w:author="Egbert van Nes" w:date="2019-02-08T17:13:00Z"/>
          <w:color w:val="FF0000"/>
          <w:rPrChange w:id="44" w:author="Egbert van Nes" w:date="2019-02-08T17:15:00Z">
            <w:rPr>
              <w:ins w:id="45" w:author="Egbert van Nes" w:date="2019-02-08T17:13:00Z"/>
              <w:b/>
            </w:rPr>
          </w:rPrChange>
        </w:rPr>
      </w:pPr>
      <w:ins w:id="46" w:author="Egbert van Nes" w:date="2019-02-08T17:13:00Z">
        <w:r w:rsidRPr="002B7667">
          <w:rPr>
            <w:color w:val="FF0000"/>
            <w:rPrChange w:id="47" w:author="Egbert van Nes" w:date="2019-02-08T17:15:00Z">
              <w:rPr>
                <w:b/>
              </w:rPr>
            </w:rPrChange>
          </w:rPr>
          <w:t xml:space="preserve">&gt;&gt; Although the competition itself has clear effects on biodiversity, we now show that the </w:t>
        </w:r>
      </w:ins>
      <w:ins w:id="48" w:author="Egbert van Nes" w:date="2019-02-08T17:15:00Z">
        <w:r>
          <w:rPr>
            <w:color w:val="FF0000"/>
          </w:rPr>
          <w:t xml:space="preserve">chaotic solutions consistently had a higher biodiversity. </w:t>
        </w:r>
      </w:ins>
      <w:ins w:id="49" w:author="Egbert van Nes" w:date="2019-02-08T17:16:00Z">
        <w:r>
          <w:rPr>
            <w:color w:val="FF0000"/>
          </w:rPr>
          <w:t>We think that this is clearly shown in</w:t>
        </w:r>
      </w:ins>
      <w:ins w:id="50" w:author="Egbert van Nes" w:date="2019-02-08T17:15:00Z">
        <w:r w:rsidRPr="002B7667">
          <w:rPr>
            <w:color w:val="FF0000"/>
            <w:rPrChange w:id="51" w:author="Egbert van Nes" w:date="2019-02-08T17:15:00Z">
              <w:rPr/>
            </w:rPrChange>
          </w:rPr>
          <w:t xml:space="preserve"> figure 4, which summarizes the key ideas and is clearly the main figure in this new version</w:t>
        </w:r>
      </w:ins>
    </w:p>
    <w:p w14:paraId="645917F6" w14:textId="77777777" w:rsidR="003D5EE4" w:rsidRDefault="00794545">
      <w:pPr>
        <w:pStyle w:val="BodyText"/>
        <w:rPr>
          <w:ins w:id="52" w:author="Egbert van Nes" w:date="2019-02-08T17:16:00Z"/>
        </w:rPr>
      </w:pPr>
      <w:r>
        <w:rPr>
          <w:b/>
        </w:rPr>
        <w:t>The text of the manuscript could also use work</w:t>
      </w:r>
      <w:r>
        <w:t xml:space="preserve">. Many paragraphs are quite short (1-2 sentences), which makes for choppy reading. </w:t>
      </w:r>
      <w:r>
        <w:rPr>
          <w:b/>
        </w:rPr>
        <w:t>Large parts of the appendix do not appear relevant</w:t>
      </w:r>
      <w:r>
        <w:t xml:space="preserve"> to the main points of the paper and could be removed. Appendix 1 derives four different predator-prey models, only one of which is studied in the paper. Appendix 3 is well known and not actually relevant, because the competitors are not truly neutral, only neutral on average. Both could be removed.</w:t>
      </w:r>
    </w:p>
    <w:p w14:paraId="48F92FBA" w14:textId="77777777" w:rsidR="002B7667" w:rsidRPr="002B7667" w:rsidRDefault="002B7667" w:rsidP="002B7667">
      <w:pPr>
        <w:pStyle w:val="BodyText"/>
        <w:rPr>
          <w:ins w:id="53" w:author="Egbert van Nes" w:date="2019-02-08T17:17:00Z"/>
          <w:color w:val="FF0000"/>
          <w:rPrChange w:id="54" w:author="Egbert van Nes" w:date="2019-02-08T17:18:00Z">
            <w:rPr>
              <w:ins w:id="55" w:author="Egbert van Nes" w:date="2019-02-08T17:17:00Z"/>
            </w:rPr>
          </w:rPrChange>
        </w:rPr>
      </w:pPr>
      <w:ins w:id="56" w:author="Egbert van Nes" w:date="2019-02-08T17:16:00Z">
        <w:r w:rsidRPr="00FB58B5">
          <w:rPr>
            <w:color w:val="FF0000"/>
          </w:rPr>
          <w:t xml:space="preserve">&gt;&gt; </w:t>
        </w:r>
      </w:ins>
      <w:ins w:id="57" w:author="Egbert van Nes" w:date="2019-02-08T17:17:00Z">
        <w:r>
          <w:rPr>
            <w:color w:val="FF0000"/>
          </w:rPr>
          <w:t xml:space="preserve">We revised all texts and removed </w:t>
        </w:r>
        <w:r w:rsidRPr="002B7667">
          <w:rPr>
            <w:color w:val="FF0000"/>
            <w:rPrChange w:id="58" w:author="Egbert van Nes" w:date="2019-02-08T17:18:00Z">
              <w:rPr/>
            </w:rPrChange>
          </w:rPr>
          <w:t>large sections dealing with too general and/o</w:t>
        </w:r>
        <w:r w:rsidRPr="002B7667">
          <w:rPr>
            <w:color w:val="FF0000"/>
            <w:rPrChange w:id="59" w:author="Egbert van Nes" w:date="2019-02-08T17:18:00Z">
              <w:rPr/>
            </w:rPrChange>
          </w:rPr>
          <w:t>r basic topics</w:t>
        </w:r>
        <w:r w:rsidRPr="002B7667">
          <w:rPr>
            <w:color w:val="FF0000"/>
            <w:rPrChange w:id="60" w:author="Egbert van Nes" w:date="2019-02-08T17:18:00Z">
              <w:rPr/>
            </w:rPrChange>
          </w:rPr>
          <w:t xml:space="preserve"> from the appendix.</w:t>
        </w:r>
      </w:ins>
    </w:p>
    <w:p w14:paraId="1AA8D9F9" w14:textId="77777777" w:rsidR="002B7667" w:rsidRDefault="002B7667">
      <w:pPr>
        <w:pStyle w:val="BodyText"/>
      </w:pPr>
    </w:p>
    <w:p w14:paraId="5ABEF268" w14:textId="77777777" w:rsidR="002B7667" w:rsidRDefault="00794545">
      <w:pPr>
        <w:pStyle w:val="BodyText"/>
        <w:rPr>
          <w:ins w:id="61" w:author="Egbert van Nes" w:date="2019-02-08T17:19:00Z"/>
        </w:rPr>
      </w:pPr>
      <w:r>
        <w:t xml:space="preserve">I would suggest that epsilon=0 does not really represent neutrality, since the individual competition coefficients aren’t all 1. </w:t>
      </w:r>
      <w:r>
        <w:rPr>
          <w:b/>
        </w:rPr>
        <w:t>“Neutral on average” seems like a more accurate descriptor</w:t>
      </w:r>
      <w:r>
        <w:t xml:space="preserve">. </w:t>
      </w:r>
    </w:p>
    <w:p w14:paraId="6A666E86" w14:textId="77777777" w:rsidR="002B7667" w:rsidRPr="00FB58B5" w:rsidRDefault="002B7667" w:rsidP="002B7667">
      <w:pPr>
        <w:pStyle w:val="BodyText"/>
        <w:rPr>
          <w:ins w:id="62" w:author="Egbert van Nes" w:date="2019-02-08T17:19:00Z"/>
          <w:color w:val="FF0000"/>
        </w:rPr>
      </w:pPr>
      <w:ins w:id="63" w:author="Egbert van Nes" w:date="2019-02-08T17:19:00Z">
        <w:r w:rsidRPr="00FB58B5">
          <w:rPr>
            <w:color w:val="FF0000"/>
          </w:rPr>
          <w:t xml:space="preserve">&gt;&gt; </w:t>
        </w:r>
        <w:r>
          <w:rPr>
            <w:color w:val="FF0000"/>
          </w:rPr>
          <w:t xml:space="preserve">We </w:t>
        </w:r>
        <w:r>
          <w:rPr>
            <w:color w:val="FF0000"/>
          </w:rPr>
          <w:t>now use this term</w:t>
        </w:r>
        <w:r w:rsidRPr="00FB58B5">
          <w:rPr>
            <w:color w:val="FF0000"/>
          </w:rPr>
          <w:t>.</w:t>
        </w:r>
      </w:ins>
    </w:p>
    <w:p w14:paraId="76AAF659" w14:textId="77777777" w:rsidR="003D5EE4" w:rsidRDefault="00794545">
      <w:pPr>
        <w:pStyle w:val="BodyText"/>
        <w:rPr>
          <w:ins w:id="64" w:author="Egbert van Nes" w:date="2019-02-08T17:19:00Z"/>
        </w:rPr>
      </w:pPr>
      <w:r>
        <w:lastRenderedPageBreak/>
        <w:t xml:space="preserve">Also, the variation away from neutrality studied here is </w:t>
      </w:r>
      <w:r>
        <w:rPr>
          <w:b/>
        </w:rPr>
        <w:t>only along the stabilizing/destabilizing axis</w:t>
      </w:r>
      <w:r>
        <w:t>, since all species have equal carrying capacity K. What about “fitness differences” sensu Chesson, which would be variation in species-specific K’s?</w:t>
      </w:r>
    </w:p>
    <w:p w14:paraId="17B9B536" w14:textId="77777777" w:rsidR="002B7667" w:rsidRPr="00FB58B5" w:rsidRDefault="002B7667" w:rsidP="002B7667">
      <w:pPr>
        <w:pStyle w:val="BodyText"/>
        <w:rPr>
          <w:ins w:id="65" w:author="Egbert van Nes" w:date="2019-02-08T17:19:00Z"/>
          <w:color w:val="FF0000"/>
        </w:rPr>
      </w:pPr>
      <w:commentRangeStart w:id="66"/>
      <w:ins w:id="67" w:author="Egbert van Nes" w:date="2019-02-08T17:19:00Z">
        <w:r w:rsidRPr="00FB58B5">
          <w:rPr>
            <w:color w:val="FF0000"/>
          </w:rPr>
          <w:t xml:space="preserve">&gt;&gt; </w:t>
        </w:r>
      </w:ins>
      <w:commentRangeEnd w:id="66"/>
      <w:ins w:id="68" w:author="Egbert van Nes" w:date="2019-02-08T17:26:00Z">
        <w:r w:rsidR="003F2CC8">
          <w:rPr>
            <w:rStyle w:val="CommentReference"/>
          </w:rPr>
          <w:commentReference w:id="66"/>
        </w:r>
      </w:ins>
      <w:ins w:id="69" w:author="Egbert van Nes" w:date="2019-02-08T17:22:00Z">
        <w:r w:rsidR="003F2CC8">
          <w:rPr>
            <w:color w:val="FF0000"/>
          </w:rPr>
          <w:t>Th</w:t>
        </w:r>
      </w:ins>
      <w:ins w:id="70" w:author="Egbert van Nes" w:date="2019-02-08T17:29:00Z">
        <w:r w:rsidR="003F2CC8">
          <w:rPr>
            <w:color w:val="FF0000"/>
          </w:rPr>
          <w:t>ank you for t</w:t>
        </w:r>
      </w:ins>
      <w:ins w:id="71" w:author="Egbert van Nes" w:date="2019-02-08T17:22:00Z">
        <w:r w:rsidR="003F2CC8">
          <w:rPr>
            <w:color w:val="FF0000"/>
          </w:rPr>
          <w:t xml:space="preserve">his interesting suggestion. </w:t>
        </w:r>
      </w:ins>
      <w:ins w:id="72" w:author="Egbert van Nes" w:date="2019-02-08T17:23:00Z">
        <w:r w:rsidR="003F2CC8">
          <w:rPr>
            <w:color w:val="FF0000"/>
          </w:rPr>
          <w:t xml:space="preserve"> Variation of species specific K’s </w:t>
        </w:r>
      </w:ins>
      <w:ins w:id="73" w:author="Egbert van Nes" w:date="2019-02-08T17:27:00Z">
        <w:r w:rsidR="003F2CC8">
          <w:rPr>
            <w:color w:val="FF0000"/>
          </w:rPr>
          <w:t>w</w:t>
        </w:r>
      </w:ins>
      <w:ins w:id="74" w:author="Egbert van Nes" w:date="2019-02-08T17:23:00Z">
        <w:r w:rsidR="003F2CC8">
          <w:rPr>
            <w:color w:val="FF0000"/>
          </w:rPr>
          <w:t>ill clearly lead to more competitive exclusion and an optimum</w:t>
        </w:r>
      </w:ins>
      <w:ins w:id="75" w:author="Egbert van Nes" w:date="2019-02-08T17:31:00Z">
        <w:r w:rsidR="003F2CC8">
          <w:rPr>
            <w:color w:val="FF0000"/>
          </w:rPr>
          <w:t xml:space="preserve"> biodiversity</w:t>
        </w:r>
      </w:ins>
      <w:ins w:id="76" w:author="Egbert van Nes" w:date="2019-02-08T17:23:00Z">
        <w:r w:rsidR="003F2CC8">
          <w:rPr>
            <w:color w:val="FF0000"/>
          </w:rPr>
          <w:t xml:space="preserve"> at </w:t>
        </w:r>
      </w:ins>
      <w:ins w:id="77" w:author="Egbert van Nes" w:date="2019-02-08T17:26:00Z">
        <w:r w:rsidR="003F2CC8">
          <w:rPr>
            <w:color w:val="FF0000"/>
          </w:rPr>
          <w:t>a near neutrality seems not so surprising.</w:t>
        </w:r>
      </w:ins>
      <w:ins w:id="78" w:author="Egbert van Nes" w:date="2019-02-08T17:27:00Z">
        <w:r w:rsidR="003F2CC8">
          <w:rPr>
            <w:color w:val="FF0000"/>
          </w:rPr>
          <w:t xml:space="preserve"> The interaction </w:t>
        </w:r>
      </w:ins>
      <w:ins w:id="79" w:author="Egbert van Nes" w:date="2019-02-08T17:31:00Z">
        <w:r w:rsidR="003F2CC8">
          <w:rPr>
            <w:color w:val="FF0000"/>
          </w:rPr>
          <w:t>of variation</w:t>
        </w:r>
      </w:ins>
      <w:ins w:id="80" w:author="Egbert van Nes" w:date="2019-02-08T17:29:00Z">
        <w:r w:rsidR="003F2CC8">
          <w:rPr>
            <w:color w:val="FF0000"/>
          </w:rPr>
          <w:t xml:space="preserve"> in K and </w:t>
        </w:r>
      </w:ins>
      <w:ins w:id="81" w:author="Egbert van Nes" w:date="2019-02-08T17:27:00Z">
        <w:r w:rsidR="003F2CC8">
          <w:rPr>
            <w:color w:val="FF0000"/>
          </w:rPr>
          <w:t xml:space="preserve">the competition </w:t>
        </w:r>
      </w:ins>
      <w:ins w:id="82" w:author="Egbert van Nes" w:date="2019-02-08T17:31:00Z">
        <w:r w:rsidR="003F2CC8">
          <w:rPr>
            <w:color w:val="FF0000"/>
          </w:rPr>
          <w:t>parameter</w:t>
        </w:r>
      </w:ins>
      <w:ins w:id="83" w:author="Egbert van Nes" w:date="2019-02-08T17:27:00Z">
        <w:r w:rsidR="003F2CC8">
          <w:rPr>
            <w:color w:val="FF0000"/>
          </w:rPr>
          <w:t xml:space="preserve"> seems more interesting but we think this is beyond the scope of this manuscript.</w:t>
        </w:r>
      </w:ins>
    </w:p>
    <w:p w14:paraId="4A699C47" w14:textId="77777777" w:rsidR="002B7667" w:rsidDel="003F2CC8" w:rsidRDefault="002B7667">
      <w:pPr>
        <w:pStyle w:val="BodyText"/>
        <w:rPr>
          <w:del w:id="84" w:author="Egbert van Nes" w:date="2019-02-08T17:30:00Z"/>
        </w:rPr>
      </w:pPr>
    </w:p>
    <w:p w14:paraId="509D2A75" w14:textId="77777777" w:rsidR="003D5EE4" w:rsidRDefault="00794545">
      <w:pPr>
        <w:pStyle w:val="BodyText"/>
      </w:pPr>
      <w:r>
        <w:t>Based on these issues, I think we should decline the manuscript. I suggest we decline without prejudice, so that the authors could resubmit a paper on the same topic, but it would need to be totally rethought so that it directly investigates the problem of diversity.</w:t>
      </w:r>
    </w:p>
    <w:p w14:paraId="38729C1A" w14:textId="77777777" w:rsidR="003D5EE4" w:rsidDel="002B7667" w:rsidRDefault="00794545">
      <w:pPr>
        <w:pStyle w:val="Heading2"/>
        <w:rPr>
          <w:del w:id="85" w:author="Egbert van Nes" w:date="2019-02-08T17:18:00Z"/>
        </w:rPr>
      </w:pPr>
      <w:bookmarkStart w:id="86" w:name="our-answer"/>
      <w:bookmarkEnd w:id="86"/>
      <w:del w:id="87" w:author="Egbert van Nes" w:date="2019-02-08T17:18:00Z">
        <w:r w:rsidDel="002B7667">
          <w:delText>Our answer</w:delText>
        </w:r>
      </w:del>
    </w:p>
    <w:p w14:paraId="1FDB63DE" w14:textId="77777777" w:rsidR="003D5EE4" w:rsidDel="002B7667" w:rsidRDefault="00794545">
      <w:pPr>
        <w:pStyle w:val="FirstParagraph"/>
        <w:rPr>
          <w:del w:id="88" w:author="Egbert van Nes" w:date="2019-02-08T17:18:00Z"/>
        </w:rPr>
      </w:pPr>
      <w:del w:id="89" w:author="Egbert van Nes" w:date="2019-02-08T17:18:00Z">
        <w:r w:rsidDel="002B7667">
          <w:delText>First, we want to thank both the editor and the reviewer for their suggestions. Implementing your ideas, specially the main one regarding an explicit analysis of biodiversity, made this a better paper. The analysis of our results is now much more complete, and the conclusions are equally if no more intriguing than before. We are particularly happy about the addition of figure 4, which summarizes the key ideas and is clearly the main figure in this new version.</w:delText>
        </w:r>
      </w:del>
    </w:p>
    <w:p w14:paraId="3E930DFF" w14:textId="77777777" w:rsidR="003D5EE4" w:rsidDel="002B7667" w:rsidRDefault="00794545">
      <w:pPr>
        <w:pStyle w:val="BodyText"/>
        <w:rPr>
          <w:del w:id="90" w:author="Egbert van Nes" w:date="2019-02-08T17:18:00Z"/>
        </w:rPr>
      </w:pPr>
      <w:del w:id="91" w:author="Egbert van Nes" w:date="2019-02-08T17:18:00Z">
        <w:r w:rsidDel="002B7667">
          <w:delText>As suggested, large sections dealing with too general and/or basic topics have been removed from the appendix.</w:delText>
        </w:r>
      </w:del>
    </w:p>
    <w:p w14:paraId="2A8CBB04" w14:textId="77777777" w:rsidR="003D5EE4" w:rsidDel="002B7667" w:rsidRDefault="00794545">
      <w:pPr>
        <w:pStyle w:val="BodyText"/>
        <w:rPr>
          <w:del w:id="92" w:author="Egbert van Nes" w:date="2019-02-08T17:18:00Z"/>
        </w:rPr>
      </w:pPr>
      <w:del w:id="93" w:author="Egbert van Nes" w:date="2019-02-08T17:18:00Z">
        <w:r w:rsidDel="002B7667">
          <w:delText>Below you’ll find an outline of all the actions we took regarding the reviewer’s comments.</w:delText>
        </w:r>
      </w:del>
    </w:p>
    <w:p w14:paraId="73EF57F3" w14:textId="77777777" w:rsidR="003D5EE4" w:rsidRDefault="00794545">
      <w:pPr>
        <w:pStyle w:val="Heading3"/>
      </w:pPr>
      <w:bookmarkStart w:id="94" w:name="other-comments"/>
      <w:bookmarkEnd w:id="94"/>
      <w:r>
        <w:t>Other comments</w:t>
      </w:r>
    </w:p>
    <w:p w14:paraId="400DFAC4" w14:textId="77777777" w:rsidR="003D5EE4" w:rsidRDefault="00794545">
      <w:pPr>
        <w:pStyle w:val="FirstParagraph"/>
      </w:pPr>
      <w:r>
        <w:t xml:space="preserve">All comments marked with an </w:t>
      </w:r>
      <w:r w:rsidR="00CE38E7">
        <w:t xml:space="preserve">X </w:t>
      </w:r>
      <w:r>
        <w:t>have been implemented. Comments not marked with a tick have not been implemented. Further explanations have been added below each comment, with the exception of those accepted comments straightforward enough to not require one.</w:t>
      </w:r>
    </w:p>
    <w:p w14:paraId="735A03D9" w14:textId="77777777" w:rsidR="003D5EE4" w:rsidRDefault="00794545">
      <w:pPr>
        <w:pStyle w:val="Heading3"/>
      </w:pPr>
      <w:bookmarkStart w:id="95" w:name="comments-to-the-main-body"/>
      <w:bookmarkEnd w:id="95"/>
      <w:r>
        <w:t>Comments to the</w:t>
      </w:r>
      <w:commentRangeStart w:id="96"/>
      <w:r>
        <w:t xml:space="preserve"> main body</w:t>
      </w:r>
      <w:commentRangeEnd w:id="96"/>
      <w:r w:rsidR="005760D7">
        <w:rPr>
          <w:rStyle w:val="CommentReference"/>
          <w:rFonts w:asciiTheme="minorHAnsi" w:eastAsiaTheme="minorHAnsi" w:hAnsiTheme="minorHAnsi" w:cstheme="minorBidi"/>
          <w:b w:val="0"/>
          <w:bCs w:val="0"/>
          <w:color w:val="auto"/>
        </w:rPr>
        <w:commentReference w:id="96"/>
      </w:r>
    </w:p>
    <w:p w14:paraId="5F528315" w14:textId="77777777" w:rsidR="003D5EE4" w:rsidRDefault="00794545">
      <w:pPr>
        <w:pStyle w:val="Compact"/>
        <w:numPr>
          <w:ilvl w:val="0"/>
          <w:numId w:val="4"/>
        </w:numPr>
      </w:pPr>
      <w:r>
        <w:t>[x] l.36 - Ref. 3 (Hutchinson 1961) is about phytoplankton, not animals</w:t>
      </w:r>
    </w:p>
    <w:p w14:paraId="7B7BA227" w14:textId="77777777" w:rsidR="003D5EE4" w:rsidRPr="005760D7" w:rsidRDefault="005760D7" w:rsidP="005760D7">
      <w:pPr>
        <w:pStyle w:val="Compact"/>
        <w:ind w:left="480"/>
        <w:rPr>
          <w:color w:val="FF0000"/>
          <w:rPrChange w:id="97" w:author="Egbert van Nes" w:date="2019-02-08T17:32:00Z">
            <w:rPr/>
          </w:rPrChange>
        </w:rPr>
        <w:pPrChange w:id="98" w:author="Egbert van Nes" w:date="2019-02-08T17:32:00Z">
          <w:pPr>
            <w:pStyle w:val="Compact"/>
            <w:numPr>
              <w:numId w:val="4"/>
            </w:numPr>
            <w:tabs>
              <w:tab w:val="num" w:pos="0"/>
            </w:tabs>
            <w:ind w:left="480" w:hanging="480"/>
          </w:pPr>
        </w:pPrChange>
      </w:pPr>
      <w:ins w:id="99" w:author="Egbert van Nes" w:date="2019-02-08T17:32:00Z">
        <w:r w:rsidRPr="005760D7">
          <w:rPr>
            <w:color w:val="FF0000"/>
            <w:rPrChange w:id="100" w:author="Egbert van Nes" w:date="2019-02-08T17:32:00Z">
              <w:rPr/>
            </w:rPrChange>
          </w:rPr>
          <w:t xml:space="preserve">&gt;&gt; </w:t>
        </w:r>
      </w:ins>
      <w:r w:rsidR="00794545" w:rsidRPr="005760D7">
        <w:rPr>
          <w:color w:val="FF0000"/>
          <w:rPrChange w:id="101" w:author="Egbert van Nes" w:date="2019-02-08T17:32:00Z">
            <w:rPr/>
          </w:rPrChange>
        </w:rPr>
        <w:t>We cited the wrong year. Fixed to (Hutchinson 1959)</w:t>
      </w:r>
    </w:p>
    <w:p w14:paraId="5108B717" w14:textId="77777777" w:rsidR="003D5EE4" w:rsidRDefault="00794545">
      <w:pPr>
        <w:pStyle w:val="Compact"/>
        <w:numPr>
          <w:ilvl w:val="0"/>
          <w:numId w:val="4"/>
        </w:numPr>
      </w:pPr>
      <w:r>
        <w:t>[x] l.45 - “created quite a stir” - this phrase might be a bit informal</w:t>
      </w:r>
    </w:p>
    <w:p w14:paraId="5664D02F" w14:textId="77777777" w:rsidR="003D5EE4" w:rsidRPr="005760D7" w:rsidRDefault="005760D7" w:rsidP="005760D7">
      <w:pPr>
        <w:pStyle w:val="Compact"/>
        <w:ind w:left="480"/>
        <w:rPr>
          <w:color w:val="FF0000"/>
          <w:rPrChange w:id="102" w:author="Egbert van Nes" w:date="2019-02-08T17:32:00Z">
            <w:rPr/>
          </w:rPrChange>
        </w:rPr>
        <w:pPrChange w:id="103" w:author="Egbert van Nes" w:date="2019-02-08T17:32:00Z">
          <w:pPr>
            <w:pStyle w:val="Compact"/>
            <w:numPr>
              <w:numId w:val="4"/>
            </w:numPr>
            <w:tabs>
              <w:tab w:val="num" w:pos="0"/>
            </w:tabs>
            <w:ind w:left="480" w:hanging="480"/>
          </w:pPr>
        </w:pPrChange>
      </w:pPr>
      <w:ins w:id="104" w:author="Egbert van Nes" w:date="2019-02-08T17:33:00Z">
        <w:r w:rsidRPr="00FB58B5">
          <w:rPr>
            <w:color w:val="FF0000"/>
          </w:rPr>
          <w:t xml:space="preserve">&gt;&gt; </w:t>
        </w:r>
      </w:ins>
      <w:r w:rsidR="00794545" w:rsidRPr="005760D7">
        <w:rPr>
          <w:color w:val="FF0000"/>
          <w:rPrChange w:id="105" w:author="Egbert van Nes" w:date="2019-02-08T17:32:00Z">
            <w:rPr/>
          </w:rPrChange>
        </w:rPr>
        <w:t>Substituted by “created some controversy”</w:t>
      </w:r>
    </w:p>
    <w:p w14:paraId="74938B50" w14:textId="77777777" w:rsidR="003D5EE4" w:rsidRDefault="00794545">
      <w:pPr>
        <w:pStyle w:val="Compact"/>
        <w:numPr>
          <w:ilvl w:val="0"/>
          <w:numId w:val="4"/>
        </w:numPr>
      </w:pPr>
      <w:r>
        <w:t>[x] l.56 - Armstrong &amp; McGehee’s 1980 example of coexistence due to fluctuations was also internally driven</w:t>
      </w:r>
    </w:p>
    <w:p w14:paraId="5B548003" w14:textId="77777777" w:rsidR="003D5EE4" w:rsidRPr="005760D7" w:rsidRDefault="005760D7" w:rsidP="005760D7">
      <w:pPr>
        <w:pStyle w:val="Compact"/>
        <w:ind w:left="480"/>
        <w:rPr>
          <w:color w:val="FF0000"/>
          <w:rPrChange w:id="106" w:author="Egbert van Nes" w:date="2019-02-08T17:32:00Z">
            <w:rPr/>
          </w:rPrChange>
        </w:rPr>
        <w:pPrChange w:id="107" w:author="Egbert van Nes" w:date="2019-02-08T17:32:00Z">
          <w:pPr>
            <w:pStyle w:val="Compact"/>
            <w:numPr>
              <w:numId w:val="4"/>
            </w:numPr>
            <w:tabs>
              <w:tab w:val="num" w:pos="0"/>
            </w:tabs>
            <w:ind w:left="480" w:hanging="480"/>
          </w:pPr>
        </w:pPrChange>
      </w:pPr>
      <w:ins w:id="108" w:author="Egbert van Nes" w:date="2019-02-08T17:33:00Z">
        <w:r w:rsidRPr="00FB58B5">
          <w:rPr>
            <w:color w:val="FF0000"/>
          </w:rPr>
          <w:t xml:space="preserve">&gt;&gt; </w:t>
        </w:r>
      </w:ins>
      <w:r w:rsidR="00794545" w:rsidRPr="005760D7">
        <w:rPr>
          <w:color w:val="FF0000"/>
          <w:rPrChange w:id="109" w:author="Egbert van Nes" w:date="2019-02-08T17:32:00Z">
            <w:rPr/>
          </w:rPrChange>
        </w:rPr>
        <w:t>True. We added this citation.</w:t>
      </w:r>
    </w:p>
    <w:p w14:paraId="53BFC7FC" w14:textId="77777777" w:rsidR="003D5EE4" w:rsidRDefault="00794545">
      <w:pPr>
        <w:pStyle w:val="Compact"/>
        <w:numPr>
          <w:ilvl w:val="0"/>
          <w:numId w:val="4"/>
        </w:numPr>
        <w:rPr>
          <w:ins w:id="110" w:author="Egbert van Nes" w:date="2019-02-08T17:33:00Z"/>
        </w:rPr>
      </w:pPr>
      <w:r>
        <w:t>[x] l.72 &amp; elsewhere - use concrete references to material in the appendix (e.g. Fig. A1) not just “see figure in the Online Appendix”</w:t>
      </w:r>
    </w:p>
    <w:p w14:paraId="7F67E0AA" w14:textId="77777777" w:rsidR="005760D7" w:rsidRDefault="005760D7">
      <w:pPr>
        <w:pStyle w:val="Compact"/>
        <w:numPr>
          <w:ilvl w:val="0"/>
          <w:numId w:val="4"/>
        </w:numPr>
      </w:pPr>
      <w:ins w:id="111" w:author="Egbert van Nes" w:date="2019-02-08T17:33:00Z">
        <w:r w:rsidRPr="00FB58B5">
          <w:rPr>
            <w:color w:val="FF0000"/>
          </w:rPr>
          <w:t xml:space="preserve">&gt;&gt; </w:t>
        </w:r>
        <w:r>
          <w:t>done</w:t>
        </w:r>
      </w:ins>
    </w:p>
    <w:p w14:paraId="4F22DCF5" w14:textId="77777777" w:rsidR="003D5EE4" w:rsidRDefault="00794545">
      <w:pPr>
        <w:pStyle w:val="Compact"/>
        <w:numPr>
          <w:ilvl w:val="0"/>
          <w:numId w:val="4"/>
        </w:numPr>
      </w:pPr>
      <w:r>
        <w:t>[x] l.74 - there are no resources explicitly in the model</w:t>
      </w:r>
    </w:p>
    <w:p w14:paraId="07837EF2" w14:textId="77777777" w:rsidR="003D5EE4" w:rsidRPr="005760D7" w:rsidRDefault="00794545" w:rsidP="005760D7">
      <w:pPr>
        <w:pStyle w:val="Compact"/>
        <w:rPr>
          <w:color w:val="FF0000"/>
          <w:rPrChange w:id="112" w:author="Egbert van Nes" w:date="2019-02-08T17:34:00Z">
            <w:rPr/>
          </w:rPrChange>
        </w:rPr>
        <w:pPrChange w:id="113" w:author="Egbert van Nes" w:date="2019-02-08T17:34:00Z">
          <w:pPr>
            <w:pStyle w:val="Compact"/>
            <w:numPr>
              <w:numId w:val="4"/>
            </w:numPr>
            <w:tabs>
              <w:tab w:val="num" w:pos="0"/>
            </w:tabs>
            <w:ind w:left="480" w:hanging="480"/>
          </w:pPr>
        </w:pPrChange>
      </w:pPr>
      <w:r w:rsidRPr="005760D7">
        <w:rPr>
          <w:color w:val="FF0000"/>
          <w:rPrChange w:id="114" w:author="Egbert van Nes" w:date="2019-02-08T17:34:00Z">
            <w:rPr/>
          </w:rPrChange>
        </w:rPr>
        <w:lastRenderedPageBreak/>
        <w:t>True. We improved the explanation.</w:t>
      </w:r>
    </w:p>
    <w:p w14:paraId="5AA9B885" w14:textId="77777777" w:rsidR="003D5EE4" w:rsidRDefault="00794545">
      <w:pPr>
        <w:pStyle w:val="Compact"/>
        <w:numPr>
          <w:ilvl w:val="0"/>
          <w:numId w:val="4"/>
        </w:numPr>
      </w:pPr>
      <w:r>
        <w:t>[x] l.79 - prey grow according to the Lotka-Volterra competition model, not logistically</w:t>
      </w:r>
    </w:p>
    <w:p w14:paraId="3C189F68" w14:textId="77777777" w:rsidR="003D5EE4" w:rsidRDefault="00794545">
      <w:pPr>
        <w:pStyle w:val="Compact"/>
        <w:numPr>
          <w:ilvl w:val="0"/>
          <w:numId w:val="4"/>
        </w:numPr>
      </w:pPr>
      <w:r>
        <w:t>[x] l.81-82 - this is probably so obvious it doesn’t need to be stated</w:t>
      </w:r>
    </w:p>
    <w:p w14:paraId="17A83180" w14:textId="77777777" w:rsidR="003D5EE4" w:rsidRDefault="00794545">
      <w:pPr>
        <w:pStyle w:val="Compact"/>
        <w:numPr>
          <w:ilvl w:val="0"/>
          <w:numId w:val="4"/>
        </w:numPr>
      </w:pPr>
      <w:r>
        <w:t>[x] eq.1 - define P as the vector of P_i’s</w:t>
      </w:r>
    </w:p>
    <w:p w14:paraId="2A7FB160" w14:textId="77777777" w:rsidR="003D5EE4" w:rsidRDefault="00794545">
      <w:pPr>
        <w:pStyle w:val="Compact"/>
        <w:numPr>
          <w:ilvl w:val="0"/>
          <w:numId w:val="4"/>
        </w:numPr>
      </w:pPr>
      <w:r>
        <w:t>[x] l.88 &amp; elsewhere - don’t indent after display equations</w:t>
      </w:r>
    </w:p>
    <w:p w14:paraId="7FC47A5A" w14:textId="77777777" w:rsidR="003D5EE4" w:rsidRDefault="00794545">
      <w:pPr>
        <w:pStyle w:val="Compact"/>
        <w:numPr>
          <w:ilvl w:val="0"/>
          <w:numId w:val="4"/>
        </w:numPr>
      </w:pPr>
      <w:r>
        <w:t>[x] table 1 - H isn’t exactly a half-saturation value in this formulation, since sH/(sH+H)!=1/2</w:t>
      </w:r>
    </w:p>
    <w:p w14:paraId="2F96BDAA" w14:textId="77777777" w:rsidR="003D5EE4" w:rsidRDefault="00794545">
      <w:pPr>
        <w:pStyle w:val="Compact"/>
        <w:numPr>
          <w:ilvl w:val="0"/>
          <w:numId w:val="4"/>
        </w:numPr>
      </w:pPr>
      <w:r>
        <w:t>Changed it to saturation constant.</w:t>
      </w:r>
    </w:p>
    <w:p w14:paraId="44F6FD0C" w14:textId="77777777" w:rsidR="003D5EE4" w:rsidRDefault="00794545">
      <w:pPr>
        <w:pStyle w:val="Compact"/>
        <w:numPr>
          <w:ilvl w:val="0"/>
          <w:numId w:val="4"/>
        </w:numPr>
      </w:pPr>
      <w:r>
        <w:t>[x] table 1 - put the description of how S_ij are chosen in the text, not just table legend</w:t>
      </w:r>
    </w:p>
    <w:p w14:paraId="52568A7A" w14:textId="77777777" w:rsidR="003D5EE4" w:rsidRDefault="00794545">
      <w:pPr>
        <w:pStyle w:val="Compact"/>
        <w:numPr>
          <w:ilvl w:val="0"/>
          <w:numId w:val="4"/>
        </w:numPr>
      </w:pPr>
      <w:r>
        <w:t>[x] l.102 - you don’t really look at “different degrees of heterogeneity” since w is fixed</w:t>
      </w:r>
    </w:p>
    <w:p w14:paraId="5D0B5158" w14:textId="77777777" w:rsidR="003D5EE4" w:rsidRDefault="00794545">
      <w:pPr>
        <w:pStyle w:val="Compact"/>
        <w:numPr>
          <w:ilvl w:val="0"/>
          <w:numId w:val="4"/>
        </w:numPr>
      </w:pPr>
      <w:r>
        <w:t>Used “competition strengths” instead</w:t>
      </w:r>
    </w:p>
    <w:p w14:paraId="163C93CF" w14:textId="77777777" w:rsidR="003D5EE4" w:rsidRDefault="00794545">
      <w:pPr>
        <w:pStyle w:val="Compact"/>
        <w:numPr>
          <w:ilvl w:val="0"/>
          <w:numId w:val="4"/>
        </w:numPr>
      </w:pPr>
      <w:r>
        <w:t>[x] l.120 - what about heteroclinic orbits?</w:t>
      </w:r>
    </w:p>
    <w:p w14:paraId="2CFF22D3" w14:textId="77777777" w:rsidR="003D5EE4" w:rsidRDefault="00794545">
      <w:pPr>
        <w:pStyle w:val="Compact"/>
        <w:numPr>
          <w:ilvl w:val="0"/>
          <w:numId w:val="4"/>
        </w:numPr>
      </w:pPr>
      <w:r>
        <w:t>Heteroclinic orbits are very unlikely to happen in this model. The immigration term was included to avoid the chances of finding this kind of orbits (van Nes and Scheffer, 2004).</w:t>
      </w:r>
    </w:p>
    <w:p w14:paraId="52E7BC16" w14:textId="77777777" w:rsidR="003D5EE4" w:rsidRDefault="00794545">
      <w:pPr>
        <w:pStyle w:val="Compact"/>
        <w:numPr>
          <w:ilvl w:val="0"/>
          <w:numId w:val="4"/>
        </w:numPr>
      </w:pPr>
      <w:r>
        <w:t>[x] fig. 3 - explain why you stop at epsilon=-0.8</w:t>
      </w:r>
    </w:p>
    <w:p w14:paraId="1F27841E" w14:textId="77777777" w:rsidR="003D5EE4" w:rsidRDefault="00794545">
      <w:pPr>
        <w:pStyle w:val="Compact"/>
        <w:numPr>
          <w:ilvl w:val="0"/>
          <w:numId w:val="4"/>
        </w:numPr>
      </w:pPr>
      <w:r>
        <w:t>An explanation of our choice has been added to the Methods/Numerical experiment section.</w:t>
      </w:r>
    </w:p>
    <w:p w14:paraId="4A042A7F" w14:textId="77777777" w:rsidR="003D5EE4" w:rsidRDefault="00794545">
      <w:pPr>
        <w:pStyle w:val="Compact"/>
        <w:numPr>
          <w:ilvl w:val="0"/>
          <w:numId w:val="4"/>
        </w:numPr>
      </w:pPr>
      <w:r>
        <w:t>[ ] l.163 - how do we know these are the asymptotic dynamics? complex systems can have long transients</w:t>
      </w:r>
    </w:p>
    <w:p w14:paraId="1CDF1B70" w14:textId="77777777" w:rsidR="003D5EE4" w:rsidRPr="005760D7" w:rsidRDefault="00794545" w:rsidP="005760D7">
      <w:pPr>
        <w:pStyle w:val="Compact"/>
        <w:numPr>
          <w:ilvl w:val="0"/>
          <w:numId w:val="4"/>
        </w:numPr>
        <w:rPr>
          <w:color w:val="FF0000"/>
          <w:rPrChange w:id="115" w:author="Egbert van Nes" w:date="2019-02-08T17:34:00Z">
            <w:rPr/>
          </w:rPrChange>
        </w:rPr>
      </w:pPr>
      <w:r w:rsidRPr="005760D7">
        <w:rPr>
          <w:color w:val="FF0000"/>
          <w:rPrChange w:id="116" w:author="Egbert van Nes" w:date="2019-02-08T17:34:00Z">
            <w:rPr/>
          </w:rPrChange>
        </w:rPr>
        <w:t xml:space="preserve">This is indeed a fundamental problem. As far as we know, there is no robust way of distinguishing </w:t>
      </w:r>
      <w:del w:id="117" w:author="Egbert van Nes" w:date="2019-02-08T17:37:00Z">
        <w:r w:rsidRPr="005760D7" w:rsidDel="005760D7">
          <w:rPr>
            <w:color w:val="FF0000"/>
            <w:rPrChange w:id="118" w:author="Egbert van Nes" w:date="2019-02-08T17:34:00Z">
              <w:rPr/>
            </w:rPrChange>
          </w:rPr>
          <w:delText xml:space="preserve">a complicated </w:delText>
        </w:r>
      </w:del>
      <w:r w:rsidRPr="005760D7">
        <w:rPr>
          <w:color w:val="FF0000"/>
          <w:rPrChange w:id="119" w:author="Egbert van Nes" w:date="2019-02-08T17:34:00Z">
            <w:rPr/>
          </w:rPrChange>
        </w:rPr>
        <w:t xml:space="preserve">transient </w:t>
      </w:r>
      <w:ins w:id="120" w:author="Egbert van Nes" w:date="2019-02-08T17:37:00Z">
        <w:r w:rsidR="005760D7">
          <w:rPr>
            <w:color w:val="FF0000"/>
          </w:rPr>
          <w:t xml:space="preserve">chaos </w:t>
        </w:r>
      </w:ins>
      <w:r w:rsidRPr="005760D7">
        <w:rPr>
          <w:color w:val="FF0000"/>
          <w:rPrChange w:id="121" w:author="Egbert van Nes" w:date="2019-02-08T17:34:00Z">
            <w:rPr/>
          </w:rPrChange>
        </w:rPr>
        <w:t>from a chaotic attractor</w:t>
      </w:r>
      <w:ins w:id="122" w:author="Egbert van Nes" w:date="2019-02-08T17:48:00Z">
        <w:r w:rsidR="00BD7466">
          <w:rPr>
            <w:color w:val="FF0000"/>
          </w:rPr>
          <w:t xml:space="preserve"> in such highly dimensional model</w:t>
        </w:r>
      </w:ins>
      <w:del w:id="123" w:author="Egbert van Nes" w:date="2019-02-08T17:39:00Z">
        <w:r w:rsidRPr="005760D7" w:rsidDel="005760D7">
          <w:rPr>
            <w:color w:val="FF0000"/>
            <w:rPrChange w:id="124" w:author="Egbert van Nes" w:date="2019-02-08T17:34:00Z">
              <w:rPr/>
            </w:rPrChange>
          </w:rPr>
          <w:delText xml:space="preserve"> by numerical means</w:delText>
        </w:r>
      </w:del>
      <w:del w:id="125" w:author="Egbert van Nes" w:date="2019-02-08T17:37:00Z">
        <w:r w:rsidRPr="005760D7" w:rsidDel="005760D7">
          <w:rPr>
            <w:color w:val="FF0000"/>
            <w:rPrChange w:id="126" w:author="Egbert van Nes" w:date="2019-02-08T17:34:00Z">
              <w:rPr/>
            </w:rPrChange>
          </w:rPr>
          <w:delText xml:space="preserve"> alone</w:delText>
        </w:r>
      </w:del>
      <w:del w:id="127" w:author="Egbert van Nes" w:date="2019-02-08T17:39:00Z">
        <w:r w:rsidRPr="005760D7" w:rsidDel="005760D7">
          <w:rPr>
            <w:color w:val="FF0000"/>
            <w:rPrChange w:id="128" w:author="Egbert van Nes" w:date="2019-02-08T17:34:00Z">
              <w:rPr/>
            </w:rPrChange>
          </w:rPr>
          <w:delText>, and our system is not suitable for being tackled</w:delText>
        </w:r>
        <w:commentRangeStart w:id="129"/>
        <w:r w:rsidRPr="005760D7" w:rsidDel="005760D7">
          <w:rPr>
            <w:color w:val="FF0000"/>
            <w:rPrChange w:id="130" w:author="Egbert van Nes" w:date="2019-02-08T17:34:00Z">
              <w:rPr/>
            </w:rPrChange>
          </w:rPr>
          <w:delText xml:space="preserve"> analyticall</w:delText>
        </w:r>
      </w:del>
      <w:commentRangeEnd w:id="129"/>
      <w:r w:rsidR="005760D7">
        <w:rPr>
          <w:rStyle w:val="CommentReference"/>
        </w:rPr>
        <w:commentReference w:id="129"/>
      </w:r>
      <w:del w:id="131" w:author="Egbert van Nes" w:date="2019-02-08T17:39:00Z">
        <w:r w:rsidRPr="005760D7" w:rsidDel="005760D7">
          <w:rPr>
            <w:color w:val="FF0000"/>
            <w:rPrChange w:id="132" w:author="Egbert van Nes" w:date="2019-02-08T17:34:00Z">
              <w:rPr/>
            </w:rPrChange>
          </w:rPr>
          <w:delText>y</w:delText>
        </w:r>
      </w:del>
      <w:r w:rsidRPr="005760D7">
        <w:rPr>
          <w:color w:val="FF0000"/>
          <w:rPrChange w:id="133" w:author="Egbert van Nes" w:date="2019-02-08T17:34:00Z">
            <w:rPr/>
          </w:rPrChange>
        </w:rPr>
        <w:t xml:space="preserve">. </w:t>
      </w:r>
      <w:del w:id="134" w:author="Egbert van Nes" w:date="2019-02-08T17:40:00Z">
        <w:r w:rsidRPr="005760D7" w:rsidDel="005760D7">
          <w:rPr>
            <w:color w:val="FF0000"/>
            <w:rPrChange w:id="135" w:author="Egbert van Nes" w:date="2019-02-08T17:34:00Z">
              <w:rPr/>
            </w:rPrChange>
          </w:rPr>
          <w:delText xml:space="preserve">Our approach here rested in the idea of “simulating for long enough”. </w:delText>
        </w:r>
      </w:del>
      <w:del w:id="136" w:author="Egbert van Nes" w:date="2019-02-08T17:43:00Z">
        <w:r w:rsidRPr="005760D7" w:rsidDel="00BD7466">
          <w:rPr>
            <w:color w:val="FF0000"/>
            <w:rPrChange w:id="137" w:author="Egbert van Nes" w:date="2019-02-08T17:34:00Z">
              <w:rPr/>
            </w:rPrChange>
          </w:rPr>
          <w:delText>In those cases where the system landed in a stable or cyclic attractor, we could clearly</w:delText>
        </w:r>
      </w:del>
      <w:ins w:id="138" w:author="Egbert van Nes" w:date="2019-02-08T17:43:00Z">
        <w:r w:rsidR="00BD7466">
          <w:rPr>
            <w:color w:val="FF0000"/>
          </w:rPr>
          <w:t xml:space="preserve">In our approach we tried first to find a typical timescale of </w:t>
        </w:r>
      </w:ins>
      <w:del w:id="139" w:author="Egbert van Nes" w:date="2019-02-08T17:44:00Z">
        <w:r w:rsidRPr="005760D7" w:rsidDel="00BD7466">
          <w:rPr>
            <w:color w:val="FF0000"/>
            <w:rPrChange w:id="140" w:author="Egbert van Nes" w:date="2019-02-08T17:34:00Z">
              <w:rPr/>
            </w:rPrChange>
          </w:rPr>
          <w:delText xml:space="preserve"> distinguish between </w:delText>
        </w:r>
      </w:del>
      <w:r w:rsidRPr="005760D7">
        <w:rPr>
          <w:color w:val="FF0000"/>
          <w:rPrChange w:id="141" w:author="Egbert van Nes" w:date="2019-02-08T17:34:00Z">
            <w:rPr/>
          </w:rPrChange>
        </w:rPr>
        <w:t xml:space="preserve">transient </w:t>
      </w:r>
      <w:del w:id="142" w:author="Egbert van Nes" w:date="2019-02-08T17:49:00Z">
        <w:r w:rsidRPr="005760D7" w:rsidDel="00BD7466">
          <w:rPr>
            <w:color w:val="FF0000"/>
            <w:rPrChange w:id="143" w:author="Egbert van Nes" w:date="2019-02-08T17:34:00Z">
              <w:rPr/>
            </w:rPrChange>
          </w:rPr>
          <w:delText xml:space="preserve">and asymptotic </w:delText>
        </w:r>
      </w:del>
      <w:r w:rsidRPr="005760D7">
        <w:rPr>
          <w:color w:val="FF0000"/>
          <w:rPrChange w:id="144" w:author="Egbert van Nes" w:date="2019-02-08T17:34:00Z">
            <w:rPr/>
          </w:rPrChange>
        </w:rPr>
        <w:t>dynamics</w:t>
      </w:r>
      <w:ins w:id="145" w:author="Egbert van Nes" w:date="2019-02-08T17:46:00Z">
        <w:r w:rsidR="00BD7466">
          <w:rPr>
            <w:color w:val="FF0000"/>
          </w:rPr>
          <w:t xml:space="preserve"> by very long simulations</w:t>
        </w:r>
      </w:ins>
      <w:r w:rsidRPr="005760D7">
        <w:rPr>
          <w:color w:val="FF0000"/>
          <w:rPrChange w:id="146" w:author="Egbert van Nes" w:date="2019-02-08T17:34:00Z">
            <w:rPr/>
          </w:rPrChange>
        </w:rPr>
        <w:t xml:space="preserve">. </w:t>
      </w:r>
      <w:ins w:id="147" w:author="Egbert van Nes" w:date="2019-02-08T17:44:00Z">
        <w:r w:rsidR="00BD7466">
          <w:rPr>
            <w:color w:val="FF0000"/>
          </w:rPr>
          <w:t>After that, w</w:t>
        </w:r>
      </w:ins>
      <w:del w:id="148" w:author="Egbert van Nes" w:date="2019-02-08T17:44:00Z">
        <w:r w:rsidRPr="005760D7" w:rsidDel="00BD7466">
          <w:rPr>
            <w:color w:val="FF0000"/>
            <w:rPrChange w:id="149" w:author="Egbert van Nes" w:date="2019-02-08T17:34:00Z">
              <w:rPr/>
            </w:rPrChange>
          </w:rPr>
          <w:delText>W</w:delText>
        </w:r>
      </w:del>
      <w:r w:rsidRPr="005760D7">
        <w:rPr>
          <w:color w:val="FF0000"/>
          <w:rPrChange w:id="150" w:author="Egbert van Nes" w:date="2019-02-08T17:34:00Z">
            <w:rPr/>
          </w:rPrChange>
        </w:rPr>
        <w:t>e made sure that our stabilization time was longer than the typical timescales of those clearly identified transients</w:t>
      </w:r>
      <w:ins w:id="151" w:author="Egbert van Nes" w:date="2019-02-08T17:46:00Z">
        <w:r w:rsidR="00BD7466">
          <w:rPr>
            <w:color w:val="FF0000"/>
          </w:rPr>
          <w:t>.</w:t>
        </w:r>
      </w:ins>
      <w:ins w:id="152" w:author="Egbert van Nes" w:date="2019-02-08T17:40:00Z">
        <w:r w:rsidR="005760D7">
          <w:rPr>
            <w:color w:val="FF0000"/>
          </w:rPr>
          <w:t xml:space="preserve"> </w:t>
        </w:r>
      </w:ins>
      <w:ins w:id="153" w:author="Egbert van Nes" w:date="2019-02-08T17:46:00Z">
        <w:r w:rsidR="00BD7466">
          <w:rPr>
            <w:color w:val="FF0000"/>
          </w:rPr>
          <w:t>However we cannot exclude that w</w:t>
        </w:r>
      </w:ins>
      <w:ins w:id="154" w:author="Egbert van Nes" w:date="2019-02-08T17:40:00Z">
        <w:r w:rsidR="005760D7">
          <w:rPr>
            <w:color w:val="FF0000"/>
          </w:rPr>
          <w:t xml:space="preserve">e have misinterpreted some </w:t>
        </w:r>
      </w:ins>
      <w:ins w:id="155" w:author="Egbert van Nes" w:date="2019-02-08T17:41:00Z">
        <w:r w:rsidR="005760D7">
          <w:rPr>
            <w:color w:val="FF0000"/>
          </w:rPr>
          <w:t>transient</w:t>
        </w:r>
        <w:r w:rsidR="00BD7466">
          <w:rPr>
            <w:color w:val="FF0000"/>
          </w:rPr>
          <w:t>s</w:t>
        </w:r>
      </w:ins>
      <w:ins w:id="156" w:author="Egbert van Nes" w:date="2019-02-08T17:47:00Z">
        <w:r w:rsidR="00BD7466">
          <w:rPr>
            <w:color w:val="FF0000"/>
          </w:rPr>
          <w:t>, but we think that these slow transients are not so common that it would have a significant effect on our results.</w:t>
        </w:r>
      </w:ins>
      <w:del w:id="157" w:author="Egbert van Nes" w:date="2019-02-08T17:48:00Z">
        <w:r w:rsidRPr="005760D7" w:rsidDel="00BD7466">
          <w:rPr>
            <w:color w:val="FF0000"/>
            <w:rPrChange w:id="158" w:author="Egbert van Nes" w:date="2019-02-08T17:34:00Z">
              <w:rPr/>
            </w:rPrChange>
          </w:rPr>
          <w:delText>.</w:delText>
        </w:r>
      </w:del>
      <w:r w:rsidRPr="005760D7">
        <w:rPr>
          <w:color w:val="FF0000"/>
          <w:rPrChange w:id="159" w:author="Egbert van Nes" w:date="2019-02-08T17:34:00Z">
            <w:rPr/>
          </w:rPrChange>
        </w:rPr>
        <w:t xml:space="preserve"> </w:t>
      </w:r>
      <w:del w:id="160" w:author="Egbert van Nes" w:date="2019-02-08T17:45:00Z">
        <w:r w:rsidRPr="005760D7" w:rsidDel="00BD7466">
          <w:rPr>
            <w:color w:val="FF0000"/>
            <w:rPrChange w:id="161" w:author="Egbert van Nes" w:date="2019-02-08T17:34:00Z">
              <w:rPr/>
            </w:rPrChange>
          </w:rPr>
          <w:delText>We assumed that the transients for the chaotic cases will have similar time scales. Additionally, we expect that the fact that we are analyzing massive numbers of simulated ecosystems will minimize the effect of wrongly classified simulations.</w:delText>
        </w:r>
      </w:del>
    </w:p>
    <w:p w14:paraId="362C4E3C" w14:textId="77777777" w:rsidR="003D5EE4" w:rsidRDefault="00794545">
      <w:pPr>
        <w:pStyle w:val="Compact"/>
        <w:numPr>
          <w:ilvl w:val="0"/>
          <w:numId w:val="4"/>
        </w:numPr>
      </w:pPr>
      <w:r>
        <w:t>[x] l.168 - the CEP isn’t really relevant here, because the Lotka-Volterra competition formulation implies more than 1 resource, and the predators are limiting factors too (Holt 1977, Chesson &amp; Kuang 2008)</w:t>
      </w:r>
    </w:p>
    <w:p w14:paraId="5CC236A0" w14:textId="77777777" w:rsidR="003D5EE4" w:rsidRDefault="00794545">
      <w:pPr>
        <w:pStyle w:val="Compact"/>
        <w:numPr>
          <w:ilvl w:val="0"/>
          <w:numId w:val="4"/>
        </w:numPr>
      </w:pPr>
      <w:r>
        <w:t>True. The reference to CEP has been removed.</w:t>
      </w:r>
    </w:p>
    <w:p w14:paraId="21B6885F" w14:textId="77777777" w:rsidR="003D5EE4" w:rsidRDefault="00794545">
      <w:pPr>
        <w:pStyle w:val="Compact"/>
        <w:numPr>
          <w:ilvl w:val="0"/>
          <w:numId w:val="4"/>
        </w:numPr>
      </w:pPr>
      <w:r>
        <w:t>[x] l.182-189 - even without the predators, the model here isn’t neutral, it’s neutral on average (see above)</w:t>
      </w:r>
    </w:p>
    <w:p w14:paraId="729A5BBB" w14:textId="77777777" w:rsidR="003D5EE4" w:rsidRDefault="00794545">
      <w:pPr>
        <w:pStyle w:val="Compact"/>
        <w:numPr>
          <w:ilvl w:val="0"/>
          <w:numId w:val="4"/>
        </w:numPr>
      </w:pPr>
      <w:r>
        <w:t>We have adopted the term neutral-on-average.</w:t>
      </w:r>
    </w:p>
    <w:p w14:paraId="26BE101E" w14:textId="77777777" w:rsidR="003D5EE4" w:rsidRDefault="00794545">
      <w:pPr>
        <w:pStyle w:val="Heading3"/>
      </w:pPr>
      <w:bookmarkStart w:id="162" w:name="comments-to-the-appendices"/>
      <w:bookmarkEnd w:id="162"/>
      <w:r>
        <w:lastRenderedPageBreak/>
        <w:t>Comments to the appendices</w:t>
      </w:r>
    </w:p>
    <w:p w14:paraId="647D1A0D" w14:textId="77777777" w:rsidR="003D5EE4" w:rsidRDefault="00794545">
      <w:pPr>
        <w:pStyle w:val="Compact"/>
        <w:numPr>
          <w:ilvl w:val="0"/>
          <w:numId w:val="5"/>
        </w:numPr>
      </w:pPr>
      <w:r>
        <w:t>[x] Appendices - restart labeling figures and equations at A.1</w:t>
      </w:r>
    </w:p>
    <w:p w14:paraId="2E5D45AE" w14:textId="77777777" w:rsidR="003D5EE4" w:rsidRDefault="00794545">
      <w:pPr>
        <w:pStyle w:val="Compact"/>
        <w:numPr>
          <w:ilvl w:val="0"/>
          <w:numId w:val="5"/>
        </w:numPr>
      </w:pPr>
      <w:r>
        <w:t>[x] references - please reformat according to journal format</w:t>
      </w:r>
    </w:p>
    <w:p w14:paraId="4B46FFB3" w14:textId="77777777" w:rsidR="003D5EE4" w:rsidRDefault="00794545">
      <w:pPr>
        <w:pStyle w:val="Heading4"/>
      </w:pPr>
      <w:bookmarkStart w:id="163" w:name="block-appendix-section-about-chaos-detec"/>
      <w:bookmarkEnd w:id="163"/>
      <w:commentRangeStart w:id="164"/>
      <w:r>
        <w:t>Block: appendix section about chaos detection</w:t>
      </w:r>
      <w:commentRangeEnd w:id="164"/>
      <w:r w:rsidR="00BD7466">
        <w:rPr>
          <w:rStyle w:val="CommentReference"/>
          <w:rFonts w:asciiTheme="minorHAnsi" w:eastAsiaTheme="minorHAnsi" w:hAnsiTheme="minorHAnsi" w:cstheme="minorBidi"/>
          <w:b w:val="0"/>
          <w:bCs w:val="0"/>
          <w:color w:val="auto"/>
        </w:rPr>
        <w:commentReference w:id="164"/>
      </w:r>
    </w:p>
    <w:p w14:paraId="7DCC478C" w14:textId="77777777" w:rsidR="003D5EE4" w:rsidRDefault="00794545">
      <w:pPr>
        <w:pStyle w:val="FirstParagraph"/>
      </w:pPr>
      <w:r>
        <w:t>This whole section was removed. We expanded the explanation about why we chose the Gottwald-Melbourne test above others in the discussion section. Interested readers can go directly to the Gottwald and Melbourne reference. The comments provided were:</w:t>
      </w:r>
    </w:p>
    <w:p w14:paraId="20E1B7AD" w14:textId="77777777" w:rsidR="003D5EE4" w:rsidRDefault="00794545">
      <w:pPr>
        <w:pStyle w:val="Compact"/>
        <w:numPr>
          <w:ilvl w:val="0"/>
          <w:numId w:val="6"/>
        </w:numPr>
      </w:pPr>
      <w:r>
        <w:t>[ ] l.208-210 - if the different measures of chaos give different results, how do we know which is correct?</w:t>
      </w:r>
    </w:p>
    <w:p w14:paraId="0E503E65" w14:textId="77777777" w:rsidR="003D5EE4" w:rsidRDefault="00794545">
      <w:pPr>
        <w:pStyle w:val="Compact"/>
        <w:numPr>
          <w:ilvl w:val="0"/>
          <w:numId w:val="6"/>
        </w:numPr>
      </w:pPr>
      <w:r>
        <w:t>[ ] Appendix A.2 doesn’t give enough info to really understand the chaos test used. It wasn’t clear to me the advantage over computing Lyapunov exponents.</w:t>
      </w:r>
    </w:p>
    <w:p w14:paraId="3776544D" w14:textId="77777777" w:rsidR="003D5EE4" w:rsidRDefault="00794545">
      <w:pPr>
        <w:pStyle w:val="Compact"/>
        <w:numPr>
          <w:ilvl w:val="0"/>
          <w:numId w:val="6"/>
        </w:numPr>
      </w:pPr>
      <w:r>
        <w:t>[ ] l.310 - how were the Lyapunov exponents in fig. 7 calculated?</w:t>
      </w:r>
    </w:p>
    <w:p w14:paraId="518CDCDF" w14:textId="77777777" w:rsidR="003D5EE4" w:rsidRDefault="00794545">
      <w:pPr>
        <w:pStyle w:val="Compact"/>
        <w:numPr>
          <w:ilvl w:val="0"/>
          <w:numId w:val="6"/>
        </w:numPr>
      </w:pPr>
      <w:r>
        <w:t>[ ] fig. 7 - label x-axis and describe what is plotted in legend – “Performing the same analysis with different chaos detection algorithms…” isn’t informative, particularly when a reader jumps to the appendix when it is first cited in the main text.</w:t>
      </w:r>
    </w:p>
    <w:p w14:paraId="24023B1E" w14:textId="77777777" w:rsidR="003D5EE4" w:rsidRDefault="00794545">
      <w:pPr>
        <w:pStyle w:val="Compact"/>
        <w:numPr>
          <w:ilvl w:val="0"/>
          <w:numId w:val="6"/>
        </w:numPr>
      </w:pPr>
      <w:r>
        <w:t>[ ] l.346 - how did you decide if the square displacement is bounded or not?</w:t>
      </w:r>
    </w:p>
    <w:p w14:paraId="04A2BB27" w14:textId="77777777" w:rsidR="003D5EE4" w:rsidRDefault="00794545">
      <w:pPr>
        <w:pStyle w:val="Heading4"/>
      </w:pPr>
      <w:bookmarkStart w:id="165" w:name="block-appendix-section-about-neutrality-"/>
      <w:bookmarkEnd w:id="165"/>
      <w:r>
        <w:t>Block: appendix section about neutrality in simple systems</w:t>
      </w:r>
    </w:p>
    <w:p w14:paraId="71F2850E" w14:textId="77777777" w:rsidR="003D5EE4" w:rsidRDefault="00794545">
      <w:pPr>
        <w:pStyle w:val="FirstParagraph"/>
      </w:pPr>
      <w:r>
        <w:t xml:space="preserve">This whole section was removed </w:t>
      </w:r>
      <w:del w:id="166" w:author="Egbert van Nes" w:date="2019-02-08T17:52:00Z">
        <w:r w:rsidDel="007F3612">
          <w:delText>due to its limited interest for advanced readers. The comments provided were</w:delText>
        </w:r>
      </w:del>
      <w:ins w:id="167" w:author="Egbert van Nes" w:date="2019-02-08T17:52:00Z">
        <w:r w:rsidR="007F3612">
          <w:t>as suggested by the associate editor</w:t>
        </w:r>
      </w:ins>
      <w:bookmarkStart w:id="168" w:name="_GoBack"/>
      <w:bookmarkEnd w:id="168"/>
      <w:r>
        <w:t>:</w:t>
      </w:r>
    </w:p>
    <w:p w14:paraId="7FE76BA2" w14:textId="77777777" w:rsidR="003D5EE4" w:rsidRDefault="00794545">
      <w:pPr>
        <w:pStyle w:val="Compact"/>
        <w:numPr>
          <w:ilvl w:val="0"/>
          <w:numId w:val="7"/>
        </w:numPr>
      </w:pPr>
      <w:r>
        <w:t>[ ] eq. 20 - also assumes equal r and K</w:t>
      </w:r>
    </w:p>
    <w:p w14:paraId="6C19284D" w14:textId="77777777" w:rsidR="003D5EE4" w:rsidRDefault="00794545">
      <w:pPr>
        <w:pStyle w:val="Compact"/>
        <w:numPr>
          <w:ilvl w:val="0"/>
          <w:numId w:val="7"/>
        </w:numPr>
      </w:pPr>
      <w:r>
        <w:t>[ ] fig. 10 - label axes. what are x and y? what are the blue lines?</w:t>
      </w:r>
    </w:p>
    <w:sectPr w:rsidR="003D5EE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6" w:author="Egbert van Nes" w:date="2019-02-08T17:26:00Z" w:initials="EvN">
    <w:p w14:paraId="5D7104A0" w14:textId="77777777" w:rsidR="003F2CC8" w:rsidRDefault="003F2CC8">
      <w:pPr>
        <w:pStyle w:val="CommentText"/>
      </w:pPr>
      <w:r>
        <w:rPr>
          <w:rStyle w:val="CommentReference"/>
        </w:rPr>
        <w:annotationRef/>
      </w:r>
      <w:r>
        <w:t>Or can we easily do this and generate a figure for the appendix?</w:t>
      </w:r>
    </w:p>
  </w:comment>
  <w:comment w:id="96" w:author="Egbert van Nes" w:date="2019-02-08T17:34:00Z" w:initials="EvN">
    <w:p w14:paraId="53CB5394" w14:textId="77777777" w:rsidR="005760D7" w:rsidRDefault="005760D7">
      <w:pPr>
        <w:pStyle w:val="CommentText"/>
      </w:pPr>
      <w:r>
        <w:rPr>
          <w:rStyle w:val="CommentReference"/>
        </w:rPr>
        <w:annotationRef/>
      </w:r>
      <w:r>
        <w:t xml:space="preserve">I never seen such ticks. Maybe you can just add in red </w:t>
      </w:r>
      <w:r w:rsidRPr="005760D7">
        <w:rPr>
          <w:color w:val="FF0000"/>
        </w:rPr>
        <w:t>&gt;&gt; done</w:t>
      </w:r>
      <w:r>
        <w:t xml:space="preserve">  if you followed the suggestions</w:t>
      </w:r>
    </w:p>
  </w:comment>
  <w:comment w:id="129" w:author="Egbert van Nes" w:date="2019-02-08T17:39:00Z" w:initials="EvN">
    <w:p w14:paraId="3A522C5C" w14:textId="77777777" w:rsidR="005760D7" w:rsidRDefault="005760D7">
      <w:pPr>
        <w:pStyle w:val="CommentText"/>
      </w:pPr>
      <w:r>
        <w:rPr>
          <w:rStyle w:val="CommentReference"/>
        </w:rPr>
        <w:annotationRef/>
      </w:r>
      <w:r>
        <w:t>I don’t think it can be done analytically either, as these are not close to equilibrium dynamcis.</w:t>
      </w:r>
    </w:p>
  </w:comment>
  <w:comment w:id="164" w:author="Egbert van Nes" w:date="2019-02-08T17:50:00Z" w:initials="EvN">
    <w:p w14:paraId="7D7C85DB" w14:textId="77777777" w:rsidR="00BD7466" w:rsidRDefault="00BD7466">
      <w:pPr>
        <w:pStyle w:val="CommentText"/>
      </w:pPr>
      <w:r>
        <w:rPr>
          <w:rStyle w:val="CommentReference"/>
        </w:rPr>
        <w:annotationRef/>
      </w:r>
      <w:r>
        <w:t>This is not clear to me. Can you just say how you dealt with each comment seperately? (no problem to copy paste the same comment each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7104A0" w15:done="0"/>
  <w15:commentEx w15:paraId="53CB5394" w15:done="0"/>
  <w15:commentEx w15:paraId="3A522C5C" w15:done="0"/>
  <w15:commentEx w15:paraId="7D7C85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9090A" w14:textId="77777777" w:rsidR="0099499F" w:rsidRDefault="0099499F">
      <w:pPr>
        <w:spacing w:after="0"/>
      </w:pPr>
      <w:r>
        <w:separator/>
      </w:r>
    </w:p>
  </w:endnote>
  <w:endnote w:type="continuationSeparator" w:id="0">
    <w:p w14:paraId="3E00D822" w14:textId="77777777" w:rsidR="0099499F" w:rsidRDefault="009949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16AC1" w14:textId="77777777" w:rsidR="0099499F" w:rsidRDefault="0099499F">
      <w:r>
        <w:separator/>
      </w:r>
    </w:p>
  </w:footnote>
  <w:footnote w:type="continuationSeparator" w:id="0">
    <w:p w14:paraId="3C472E3C" w14:textId="77777777" w:rsidR="0099499F" w:rsidRDefault="00994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876FFE"/>
    <w:multiLevelType w:val="multilevel"/>
    <w:tmpl w:val="48487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39CE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6D5298"/>
    <w:multiLevelType w:val="multilevel"/>
    <w:tmpl w:val="BCE42E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bert van Nes">
    <w15:presenceInfo w15:providerId="None" w15:userId="Egbert van 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7667"/>
    <w:rsid w:val="003D5EE4"/>
    <w:rsid w:val="003F2CC8"/>
    <w:rsid w:val="004E29B3"/>
    <w:rsid w:val="005760D7"/>
    <w:rsid w:val="00590D07"/>
    <w:rsid w:val="00784D58"/>
    <w:rsid w:val="00794545"/>
    <w:rsid w:val="007F3612"/>
    <w:rsid w:val="008D6863"/>
    <w:rsid w:val="0099499F"/>
    <w:rsid w:val="00A54453"/>
    <w:rsid w:val="00B86B75"/>
    <w:rsid w:val="00BC48D5"/>
    <w:rsid w:val="00BD7466"/>
    <w:rsid w:val="00C36279"/>
    <w:rsid w:val="00CE38E7"/>
    <w:rsid w:val="00D55BC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F189"/>
  <w15:docId w15:val="{1254660A-F5C0-4197-9906-80C032AE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B766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B7667"/>
    <w:rPr>
      <w:rFonts w:ascii="Segoe UI" w:hAnsi="Segoe UI" w:cs="Segoe UI"/>
      <w:sz w:val="18"/>
      <w:szCs w:val="18"/>
    </w:rPr>
  </w:style>
  <w:style w:type="character" w:styleId="CommentReference">
    <w:name w:val="annotation reference"/>
    <w:basedOn w:val="DefaultParagraphFont"/>
    <w:semiHidden/>
    <w:unhideWhenUsed/>
    <w:rsid w:val="003F2CC8"/>
    <w:rPr>
      <w:sz w:val="16"/>
      <w:szCs w:val="16"/>
    </w:rPr>
  </w:style>
  <w:style w:type="paragraph" w:styleId="CommentText">
    <w:name w:val="annotation text"/>
    <w:basedOn w:val="Normal"/>
    <w:link w:val="CommentTextChar"/>
    <w:semiHidden/>
    <w:unhideWhenUsed/>
    <w:rsid w:val="003F2CC8"/>
    <w:rPr>
      <w:sz w:val="20"/>
      <w:szCs w:val="20"/>
    </w:rPr>
  </w:style>
  <w:style w:type="character" w:customStyle="1" w:styleId="CommentTextChar">
    <w:name w:val="Comment Text Char"/>
    <w:basedOn w:val="DefaultParagraphFont"/>
    <w:link w:val="CommentText"/>
    <w:semiHidden/>
    <w:rsid w:val="003F2CC8"/>
    <w:rPr>
      <w:sz w:val="20"/>
      <w:szCs w:val="20"/>
    </w:rPr>
  </w:style>
  <w:style w:type="paragraph" w:styleId="CommentSubject">
    <w:name w:val="annotation subject"/>
    <w:basedOn w:val="CommentText"/>
    <w:next w:val="CommentText"/>
    <w:link w:val="CommentSubjectChar"/>
    <w:semiHidden/>
    <w:unhideWhenUsed/>
    <w:rsid w:val="003F2CC8"/>
    <w:rPr>
      <w:b/>
      <w:bCs/>
    </w:rPr>
  </w:style>
  <w:style w:type="character" w:customStyle="1" w:styleId="CommentSubjectChar">
    <w:name w:val="Comment Subject Char"/>
    <w:basedOn w:val="CommentTextChar"/>
    <w:link w:val="CommentSubject"/>
    <w:semiHidden/>
    <w:rsid w:val="003F2C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AD6CCEED.dotm</Template>
  <TotalTime>1</TotalTime>
  <Pages>6</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Response to reviewer</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reviewer</dc:title>
  <dc:creator>Pablo Rodríguez-Sánchez</dc:creator>
  <cp:lastModifiedBy>Egbert van Nes</cp:lastModifiedBy>
  <cp:revision>2</cp:revision>
  <dcterms:created xsi:type="dcterms:W3CDTF">2019-02-08T16:53:00Z</dcterms:created>
  <dcterms:modified xsi:type="dcterms:W3CDTF">2019-02-08T16:53:00Z</dcterms:modified>
</cp:coreProperties>
</file>